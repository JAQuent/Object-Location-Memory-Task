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0377" w14:textId="12DBC0E2" w:rsidR="00921FAC" w:rsidRDefault="001265BB" w:rsidP="001265BB">
      <w:r>
        <w:t>Your task will be to learn the locations of six objects (backpack, football, barrel, chair, teddy and vase)</w:t>
      </w:r>
      <w:r w:rsidR="00EF3B03">
        <w:t xml:space="preserve"> in </w:t>
      </w:r>
      <w:r w:rsidR="00F12C7D">
        <w:t>an</w:t>
      </w:r>
      <w:r w:rsidR="00EF3B03">
        <w:t xml:space="preserve"> arena</w:t>
      </w:r>
      <w:r>
        <w:t xml:space="preserve">. You are able to </w:t>
      </w:r>
      <w:r w:rsidR="00EF3B03">
        <w:t xml:space="preserve">move by pressing W for moving forward and A and </w:t>
      </w:r>
      <w:r w:rsidR="00F12C7D">
        <w:t>D</w:t>
      </w:r>
      <w:r w:rsidR="00EF3B03">
        <w:t xml:space="preserve"> to rotate left and right. Note that you have to press </w:t>
      </w:r>
      <w:r w:rsidR="006631C0">
        <w:t xml:space="preserve">the </w:t>
      </w:r>
      <w:r w:rsidR="00EF3B03">
        <w:t>currently active button again to stop and switch to a new action</w:t>
      </w:r>
      <w:r w:rsidR="006631C0">
        <w:t xml:space="preserve"> (for example from rotation left to moving forward)</w:t>
      </w:r>
      <w:r w:rsidR="00EF3B03">
        <w:t>. A trial ends when you find the object and pick it up</w:t>
      </w:r>
      <w:r w:rsidR="006631C0">
        <w:t xml:space="preserve"> by walking over it</w:t>
      </w:r>
      <w:r w:rsidR="00EF3B03">
        <w:t>. When you successfully picked the object up, you will hear a sound. For the first block, we will always show you the object location from the beginning but with Block 2 you will have to indicate where the object is before you can see and collect by pressing E.</w:t>
      </w:r>
      <w:r w:rsidR="00942CED">
        <w:t xml:space="preserve"> \n </w:t>
      </w:r>
      <w:r>
        <w:t xml:space="preserve">After filling out the from by providing your participant name and demographic information, press “Begin session”. The experiment starts after you have pressed S on your keyboard. </w:t>
      </w:r>
      <w:r w:rsidR="006631C0">
        <w:t xml:space="preserve">\n The task has 6 blocks with each 12 trials and will take 40 minutes to complete. </w:t>
      </w:r>
    </w:p>
    <w:p w14:paraId="3951AD87" w14:textId="4CA3DF86" w:rsidR="00EE4AB4" w:rsidRDefault="00BE7FC6" w:rsidP="00EE4AB4">
      <w:pPr>
        <w:rPr>
          <w:lang w:val="en-US"/>
        </w:rPr>
      </w:pPr>
      <w:r>
        <w:rPr>
          <w:rFonts w:hint="eastAsia"/>
        </w:rPr>
        <w:t>您的任务是学习以下</w:t>
      </w:r>
      <w:r>
        <w:rPr>
          <w:rFonts w:hint="eastAsia"/>
        </w:rPr>
        <w:t>6</w:t>
      </w:r>
      <w:r>
        <w:rPr>
          <w:rFonts w:hint="eastAsia"/>
        </w:rPr>
        <w:t>件物品在虚拟场景中的位置：背包、足球、桶、椅子、玩偶熊和花瓶。您可以通过按键盘上的</w:t>
      </w:r>
      <w:r>
        <w:rPr>
          <w:rFonts w:hint="eastAsia"/>
        </w:rPr>
        <w:t>W</w:t>
      </w:r>
      <w:r>
        <w:rPr>
          <w:rFonts w:hint="eastAsia"/>
        </w:rPr>
        <w:t>来前进，</w:t>
      </w:r>
      <w:r>
        <w:rPr>
          <w:rFonts w:hint="eastAsia"/>
        </w:rPr>
        <w:t>A</w:t>
      </w:r>
      <w:r>
        <w:rPr>
          <w:rFonts w:hint="eastAsia"/>
        </w:rPr>
        <w:t>向左转，</w:t>
      </w:r>
      <w:r>
        <w:rPr>
          <w:rFonts w:hint="eastAsia"/>
        </w:rPr>
        <w:t>D</w:t>
      </w:r>
      <w:r>
        <w:rPr>
          <w:rFonts w:hint="eastAsia"/>
        </w:rPr>
        <w:t>向右转。请注意，当您从一个行动状态转至另一个状态时，您需要先再次按下代表当前行动的按键来结束这一状态（例如，若您正在向左转向并且需要变为前进，您需要先按</w:t>
      </w:r>
      <w:r>
        <w:rPr>
          <w:rFonts w:hint="eastAsia"/>
        </w:rPr>
        <w:t>A</w:t>
      </w:r>
      <w:r>
        <w:rPr>
          <w:rFonts w:hint="eastAsia"/>
        </w:rPr>
        <w:t>来结束左转向再按</w:t>
      </w:r>
      <w:r>
        <w:rPr>
          <w:rFonts w:hint="eastAsia"/>
        </w:rPr>
        <w:t>W</w:t>
      </w:r>
      <w:r>
        <w:rPr>
          <w:rFonts w:hint="eastAsia"/>
        </w:rPr>
        <w:t>来前进）。当您找到某件物品，您可以通过经过它来拾起，此时一次测试结束。当您成功地拾起物品，您会听到一声提示音。在第一轮任务中，我们会告诉您每一件物品的位置</w:t>
      </w:r>
      <w:r>
        <w:rPr>
          <w:rFonts w:hint="eastAsia"/>
          <w:lang w:val="en-US"/>
        </w:rPr>
        <w:t>。</w:t>
      </w:r>
      <w:r>
        <w:rPr>
          <w:rFonts w:hint="eastAsia"/>
        </w:rPr>
        <w:t>但是从第二轮任务开始，您将根据自己的记忆去寻找每一件物品的位置，并通过按下</w:t>
      </w:r>
      <w:r>
        <w:rPr>
          <w:rFonts w:hint="eastAsia"/>
        </w:rPr>
        <w:t>E</w:t>
      </w:r>
      <w:r>
        <w:rPr>
          <w:rFonts w:hint="eastAsia"/>
        </w:rPr>
        <w:t>键来确认您所找的位置。</w:t>
      </w:r>
      <w:ins w:id="0" w:author="Liangyue Song" w:date="2022-03-23T16:40:00Z">
        <w:r>
          <w:rPr>
            <w:rFonts w:hint="eastAsia"/>
          </w:rPr>
          <w:t>同一件物品</w:t>
        </w:r>
      </w:ins>
      <w:ins w:id="1" w:author="Liangyue Song" w:date="2022-03-23T16:41:00Z">
        <w:r>
          <w:rPr>
            <w:rFonts w:hint="eastAsia"/>
          </w:rPr>
          <w:t>在</w:t>
        </w:r>
      </w:ins>
      <w:ins w:id="2" w:author="Liangyue Song" w:date="2022-03-23T16:44:00Z">
        <w:r>
          <w:rPr>
            <w:rFonts w:hint="eastAsia"/>
            <w:lang w:val="en-US"/>
          </w:rPr>
          <w:t>每一轮任务的每一次测试中都是相同的。</w:t>
        </w:r>
      </w:ins>
      <w:r>
        <w:rPr>
          <w:rFonts w:hint="eastAsia"/>
          <w:lang w:val="en-US"/>
        </w:rPr>
        <w:t>\</w:t>
      </w:r>
      <w:r>
        <w:rPr>
          <w:lang w:val="en-US"/>
        </w:rPr>
        <w:t>n</w:t>
      </w:r>
      <w:r w:rsidR="00EE4AB4">
        <w:rPr>
          <w:rFonts w:hint="eastAsia"/>
          <w:lang w:val="en-US"/>
        </w:rPr>
        <w:t>在填写您的名字和个人信息的表格后，请点击“开始任务”按钮。我们的实验将在您按</w:t>
      </w:r>
      <w:r w:rsidR="00EE4AB4">
        <w:rPr>
          <w:rFonts w:hint="eastAsia"/>
          <w:lang w:val="en-US"/>
        </w:rPr>
        <w:t>S</w:t>
      </w:r>
      <w:r w:rsidR="00EE4AB4">
        <w:rPr>
          <w:rFonts w:hint="eastAsia"/>
          <w:lang w:val="en-US"/>
        </w:rPr>
        <w:t>键后正式开始。</w:t>
      </w:r>
      <w:r w:rsidR="00EE4AB4">
        <w:rPr>
          <w:rFonts w:hint="eastAsia"/>
          <w:lang w:val="en-US"/>
        </w:rPr>
        <w:t>\</w:t>
      </w:r>
      <w:r w:rsidR="00EE4AB4">
        <w:rPr>
          <w:lang w:val="en-US"/>
        </w:rPr>
        <w:t>n</w:t>
      </w:r>
      <w:r w:rsidR="00EE4AB4">
        <w:rPr>
          <w:rFonts w:hint="eastAsia"/>
        </w:rPr>
        <w:t>本任务共有六轮，每轮</w:t>
      </w:r>
      <w:r w:rsidR="00EE4AB4">
        <w:rPr>
          <w:rFonts w:hint="eastAsia"/>
        </w:rPr>
        <w:t>1</w:t>
      </w:r>
      <w:r w:rsidR="00EE4AB4">
        <w:t>2</w:t>
      </w:r>
      <w:r w:rsidR="00EE4AB4">
        <w:rPr>
          <w:rFonts w:hint="eastAsia"/>
        </w:rPr>
        <w:t>次测试，完成任务大概需要</w:t>
      </w:r>
      <w:r w:rsidR="00EE4AB4">
        <w:rPr>
          <w:rFonts w:hint="eastAsia"/>
        </w:rPr>
        <w:t>4</w:t>
      </w:r>
      <w:r w:rsidR="00EE4AB4">
        <w:t>0</w:t>
      </w:r>
      <w:r w:rsidR="00EE4AB4">
        <w:rPr>
          <w:rFonts w:hint="eastAsia"/>
        </w:rPr>
        <w:t>min</w:t>
      </w:r>
      <w:r w:rsidR="00EE4AB4">
        <w:rPr>
          <w:rFonts w:hint="eastAsia"/>
        </w:rPr>
        <w:t>。</w:t>
      </w:r>
    </w:p>
    <w:p w14:paraId="1A5C93EF" w14:textId="0D7ADC34" w:rsidR="00BE7FC6" w:rsidRPr="00BE7FC6" w:rsidRDefault="00BE7FC6" w:rsidP="00BE7FC6"/>
    <w:p w14:paraId="318653E0" w14:textId="6D4D5058" w:rsidR="00465CBC" w:rsidRPr="00465CBC" w:rsidRDefault="00465CBC" w:rsidP="001265BB">
      <w:pPr>
        <w:rPr>
          <w:color w:val="4472C4" w:themeColor="accent1"/>
        </w:rPr>
      </w:pPr>
      <w:r w:rsidRPr="00465CBC">
        <w:rPr>
          <w:rFonts w:hint="eastAsia"/>
          <w:color w:val="4472C4" w:themeColor="accent1"/>
        </w:rPr>
        <w:t>Overall</w:t>
      </w:r>
      <w:r w:rsidRPr="00465CBC">
        <w:rPr>
          <w:color w:val="4472C4" w:themeColor="accent1"/>
        </w:rPr>
        <w:t xml:space="preserve"> </w:t>
      </w:r>
      <w:r w:rsidRPr="00465CBC">
        <w:rPr>
          <w:rFonts w:hint="eastAsia"/>
          <w:color w:val="4472C4" w:themeColor="accent1"/>
        </w:rPr>
        <w:t>mission</w:t>
      </w:r>
      <w:r w:rsidRPr="00465CBC">
        <w:rPr>
          <w:rFonts w:hint="eastAsia"/>
          <w:color w:val="4472C4" w:themeColor="accent1"/>
        </w:rPr>
        <w:t>：</w:t>
      </w:r>
    </w:p>
    <w:p w14:paraId="6DC11919" w14:textId="73FC8392" w:rsidR="00C45713" w:rsidRPr="00EC1D07" w:rsidRDefault="00C45713" w:rsidP="001265BB">
      <w:r>
        <w:t>Your task will be to learn the locations of six objects (backpack, football, barrel, chair, teddy and vase) in an arena.</w:t>
      </w:r>
      <w:r w:rsidR="00465CBC">
        <w:t xml:space="preserve"> </w:t>
      </w:r>
    </w:p>
    <w:p w14:paraId="5EE66727" w14:textId="567F4B3E" w:rsidR="00C45713" w:rsidRDefault="001E3CB5" w:rsidP="001265BB">
      <w:r>
        <w:rPr>
          <w:rFonts w:hint="eastAsia"/>
        </w:rPr>
        <w:t>您的任务是学习以下</w:t>
      </w:r>
      <w:r>
        <w:rPr>
          <w:rFonts w:hint="eastAsia"/>
        </w:rPr>
        <w:t>6</w:t>
      </w:r>
      <w:r>
        <w:rPr>
          <w:rFonts w:hint="eastAsia"/>
        </w:rPr>
        <w:t>件物品在虚拟场景中的位置：背包、足球、桶、椅子、玩偶熊和花瓶。</w:t>
      </w:r>
    </w:p>
    <w:p w14:paraId="6C765F8A" w14:textId="143C1F0E" w:rsidR="00465CBC" w:rsidRDefault="00465CBC" w:rsidP="001265BB"/>
    <w:p w14:paraId="6180218B" w14:textId="300D3DE0" w:rsidR="00465CBC" w:rsidRPr="00492B88" w:rsidRDefault="00465CBC" w:rsidP="001265BB">
      <w:pPr>
        <w:rPr>
          <w:color w:val="4472C4" w:themeColor="accent1"/>
        </w:rPr>
      </w:pPr>
      <w:r w:rsidRPr="00492B88">
        <w:rPr>
          <w:rFonts w:hint="eastAsia"/>
          <w:color w:val="4472C4" w:themeColor="accent1"/>
        </w:rPr>
        <w:t>How</w:t>
      </w:r>
      <w:r w:rsidRPr="00492B88">
        <w:rPr>
          <w:color w:val="4472C4" w:themeColor="accent1"/>
        </w:rPr>
        <w:t xml:space="preserve"> </w:t>
      </w:r>
      <w:r w:rsidRPr="00492B88">
        <w:rPr>
          <w:rFonts w:hint="eastAsia"/>
          <w:color w:val="4472C4" w:themeColor="accent1"/>
        </w:rPr>
        <w:t>to</w:t>
      </w:r>
      <w:r w:rsidRPr="00492B88">
        <w:rPr>
          <w:color w:val="4472C4" w:themeColor="accent1"/>
        </w:rPr>
        <w:t xml:space="preserve"> </w:t>
      </w:r>
      <w:r w:rsidRPr="00492B88">
        <w:rPr>
          <w:rFonts w:hint="eastAsia"/>
          <w:color w:val="4472C4" w:themeColor="accent1"/>
        </w:rPr>
        <w:t>move</w:t>
      </w:r>
      <w:r w:rsidRPr="00492B88">
        <w:rPr>
          <w:rFonts w:hint="eastAsia"/>
          <w:color w:val="4472C4" w:themeColor="accent1"/>
        </w:rPr>
        <w:t>：</w:t>
      </w:r>
    </w:p>
    <w:p w14:paraId="24C9A8D8" w14:textId="675F31C5" w:rsidR="00C45713" w:rsidRDefault="00C45713" w:rsidP="001265BB">
      <w:r>
        <w:t>You are able to move by pressing W for moving forward and A and D to rotate left and right. Note that you have to press the currently active button again to stop and switch to a new action (for example from rotation left to moving forward).</w:t>
      </w:r>
    </w:p>
    <w:p w14:paraId="25631A95" w14:textId="015B632E" w:rsidR="001E3CB5" w:rsidRDefault="001E3CB5" w:rsidP="001265BB">
      <w:r>
        <w:rPr>
          <w:rFonts w:hint="eastAsia"/>
        </w:rPr>
        <w:t>您可以通过</w:t>
      </w:r>
      <w:r w:rsidR="00DE5648">
        <w:rPr>
          <w:rFonts w:hint="eastAsia"/>
        </w:rPr>
        <w:t>按键盘上的</w:t>
      </w:r>
      <w:r w:rsidR="00DE5648">
        <w:rPr>
          <w:rFonts w:hint="eastAsia"/>
        </w:rPr>
        <w:t>W</w:t>
      </w:r>
      <w:r w:rsidR="00DE5648">
        <w:rPr>
          <w:rFonts w:hint="eastAsia"/>
        </w:rPr>
        <w:t>来前进，</w:t>
      </w:r>
      <w:r w:rsidR="00DE5648">
        <w:rPr>
          <w:rFonts w:hint="eastAsia"/>
        </w:rPr>
        <w:t>A</w:t>
      </w:r>
      <w:r w:rsidR="00DE5648">
        <w:rPr>
          <w:rFonts w:hint="eastAsia"/>
        </w:rPr>
        <w:t>向左转，</w:t>
      </w:r>
      <w:r w:rsidR="00DE5648">
        <w:rPr>
          <w:rFonts w:hint="eastAsia"/>
        </w:rPr>
        <w:t>D</w:t>
      </w:r>
      <w:r w:rsidR="00DE5648">
        <w:rPr>
          <w:rFonts w:hint="eastAsia"/>
        </w:rPr>
        <w:t>向右转。请注意</w:t>
      </w:r>
      <w:r w:rsidR="00C45713">
        <w:rPr>
          <w:rFonts w:hint="eastAsia"/>
        </w:rPr>
        <w:t>，</w:t>
      </w:r>
      <w:r w:rsidR="00DE5648">
        <w:rPr>
          <w:rFonts w:hint="eastAsia"/>
        </w:rPr>
        <w:t>当您从一个行动状态转至另一个状态时，您需要先再次按下代表当前行动的按键来结束这一状态</w:t>
      </w:r>
      <w:r w:rsidR="00C45713">
        <w:rPr>
          <w:rFonts w:hint="eastAsia"/>
        </w:rPr>
        <w:t>（例如，若您正在向左转向并且需要变为前进，您需要先按</w:t>
      </w:r>
      <w:r w:rsidR="00C45713">
        <w:rPr>
          <w:rFonts w:hint="eastAsia"/>
        </w:rPr>
        <w:t>A</w:t>
      </w:r>
      <w:r w:rsidR="00C45713">
        <w:rPr>
          <w:rFonts w:hint="eastAsia"/>
        </w:rPr>
        <w:t>来结束左转向再按</w:t>
      </w:r>
      <w:r w:rsidR="00C45713">
        <w:rPr>
          <w:rFonts w:hint="eastAsia"/>
        </w:rPr>
        <w:t>W</w:t>
      </w:r>
      <w:r w:rsidR="00C45713">
        <w:rPr>
          <w:rFonts w:hint="eastAsia"/>
        </w:rPr>
        <w:t>来前进）。</w:t>
      </w:r>
    </w:p>
    <w:p w14:paraId="29F8823A" w14:textId="5955AAEE" w:rsidR="00492B88" w:rsidRPr="00492B88" w:rsidRDefault="00492B88" w:rsidP="001265BB">
      <w:pPr>
        <w:rPr>
          <w:color w:val="4472C4" w:themeColor="accent1"/>
          <w:lang w:val="en-US"/>
        </w:rPr>
      </w:pPr>
      <w:r w:rsidRPr="00492B88">
        <w:rPr>
          <w:rFonts w:hint="eastAsia"/>
          <w:color w:val="4472C4" w:themeColor="accent1"/>
        </w:rPr>
        <w:t>How</w:t>
      </w:r>
      <w:r w:rsidRPr="00492B88">
        <w:rPr>
          <w:color w:val="4472C4" w:themeColor="accent1"/>
        </w:rPr>
        <w:t xml:space="preserve"> </w:t>
      </w:r>
      <w:r w:rsidRPr="00492B88">
        <w:rPr>
          <w:color w:val="4472C4" w:themeColor="accent1"/>
          <w:lang w:val="en-US"/>
        </w:rPr>
        <w:t>to pick up:</w:t>
      </w:r>
    </w:p>
    <w:p w14:paraId="03CA796A" w14:textId="4E1FA38F" w:rsidR="00C45713" w:rsidRDefault="00C45713" w:rsidP="001265BB">
      <w:commentRangeStart w:id="3"/>
      <w:r>
        <w:t>A trial ends when you find the object and pick it up by walking over it.</w:t>
      </w:r>
      <w:commentRangeEnd w:id="3"/>
      <w:r w:rsidR="00224105">
        <w:rPr>
          <w:rStyle w:val="CommentReference"/>
        </w:rPr>
        <w:commentReference w:id="3"/>
      </w:r>
      <w:r w:rsidR="00224105" w:rsidRPr="00224105">
        <w:t xml:space="preserve"> </w:t>
      </w:r>
      <w:r w:rsidR="00224105">
        <w:t>When you successfully picked the object up, you will hear a sound.</w:t>
      </w:r>
    </w:p>
    <w:p w14:paraId="4F8BA09D" w14:textId="48F42D1D" w:rsidR="00C45713" w:rsidRDefault="00C45713" w:rsidP="001265BB">
      <w:r>
        <w:rPr>
          <w:rFonts w:hint="eastAsia"/>
        </w:rPr>
        <w:t>当您找到某件物品</w:t>
      </w:r>
      <w:r w:rsidR="00224105">
        <w:rPr>
          <w:rFonts w:hint="eastAsia"/>
        </w:rPr>
        <w:t>，您可以通过</w:t>
      </w:r>
      <w:r w:rsidR="00492B88">
        <w:rPr>
          <w:rFonts w:hint="eastAsia"/>
        </w:rPr>
        <w:t>经</w:t>
      </w:r>
      <w:r w:rsidR="00224105">
        <w:rPr>
          <w:rFonts w:hint="eastAsia"/>
        </w:rPr>
        <w:t>过它来拾起，此时一次测试结束。当您成功地拾起物品，您会听到一声提示音。</w:t>
      </w:r>
    </w:p>
    <w:p w14:paraId="5F899CF3" w14:textId="481C5414" w:rsidR="00224105" w:rsidRDefault="00224105" w:rsidP="001265BB">
      <w:pPr>
        <w:rPr>
          <w:lang w:val="en-US"/>
        </w:rPr>
      </w:pPr>
    </w:p>
    <w:p w14:paraId="01D27190" w14:textId="496A1B5A" w:rsidR="00492B88" w:rsidRPr="00E24E17" w:rsidRDefault="00492B88" w:rsidP="001265BB">
      <w:pPr>
        <w:rPr>
          <w:lang w:val="en-US"/>
        </w:rPr>
      </w:pPr>
      <w:r>
        <w:lastRenderedPageBreak/>
        <w:t>For the first block, we will always show you the object location from the beginning but with Block 2 you will have to indicate where the object is before you can see and collect by pressing E.</w:t>
      </w:r>
      <w:ins w:id="4" w:author="Liangyue Song" w:date="2022-03-23T16:37:00Z">
        <w:r w:rsidR="00BD05CB">
          <w:t xml:space="preserve"> </w:t>
        </w:r>
        <w:commentRangeStart w:id="5"/>
        <w:r w:rsidR="00BD05CB">
          <w:rPr>
            <w:rFonts w:hint="eastAsia"/>
          </w:rPr>
          <w:t>N</w:t>
        </w:r>
        <w:proofErr w:type="spellStart"/>
        <w:r w:rsidR="00BD05CB">
          <w:rPr>
            <w:lang w:val="en-US"/>
          </w:rPr>
          <w:t>ote</w:t>
        </w:r>
        <w:proofErr w:type="spellEnd"/>
        <w:r w:rsidR="00BD05CB">
          <w:rPr>
            <w:lang w:val="en-US"/>
          </w:rPr>
          <w:t xml:space="preserve"> that the position of the same object does not change among all trials </w:t>
        </w:r>
      </w:ins>
      <w:ins w:id="6" w:author="Liangyue Song" w:date="2022-03-23T16:38:00Z">
        <w:r w:rsidR="00BD05CB">
          <w:rPr>
            <w:lang w:val="en-US"/>
          </w:rPr>
          <w:t>from all blocks</w:t>
        </w:r>
        <w:commentRangeEnd w:id="5"/>
        <w:r w:rsidR="00BD05CB">
          <w:rPr>
            <w:rStyle w:val="CommentReference"/>
          </w:rPr>
          <w:commentReference w:id="5"/>
        </w:r>
      </w:ins>
    </w:p>
    <w:p w14:paraId="5F058B59" w14:textId="188BB0C1" w:rsidR="00492B88" w:rsidRDefault="00492B88" w:rsidP="001265BB">
      <w:pPr>
        <w:rPr>
          <w:lang w:val="en-US"/>
        </w:rPr>
      </w:pPr>
      <w:r>
        <w:rPr>
          <w:rFonts w:hint="eastAsia"/>
        </w:rPr>
        <w:t>在第一轮任务中，我们会告诉您每一件物品的位置</w:t>
      </w:r>
      <w:r w:rsidR="000F0F77">
        <w:rPr>
          <w:rFonts w:hint="eastAsia"/>
          <w:lang w:val="en-US"/>
        </w:rPr>
        <w:t>。</w:t>
      </w:r>
      <w:r>
        <w:rPr>
          <w:rFonts w:hint="eastAsia"/>
        </w:rPr>
        <w:t>但是从第二轮任务开始，您</w:t>
      </w:r>
      <w:r w:rsidR="00B97B88">
        <w:rPr>
          <w:rFonts w:hint="eastAsia"/>
        </w:rPr>
        <w:t>将</w:t>
      </w:r>
      <w:r>
        <w:rPr>
          <w:rFonts w:hint="eastAsia"/>
        </w:rPr>
        <w:t>根据自己的记忆去寻找每一件物品的位置</w:t>
      </w:r>
      <w:r w:rsidR="00B97B88">
        <w:rPr>
          <w:rFonts w:hint="eastAsia"/>
        </w:rPr>
        <w:t>，并通过按下</w:t>
      </w:r>
      <w:r w:rsidR="00B97B88">
        <w:rPr>
          <w:rFonts w:hint="eastAsia"/>
        </w:rPr>
        <w:t>E</w:t>
      </w:r>
      <w:r w:rsidR="00B97B88">
        <w:rPr>
          <w:rFonts w:hint="eastAsia"/>
        </w:rPr>
        <w:t>键来确认您所找的位置</w:t>
      </w:r>
      <w:r w:rsidR="00BD05CB">
        <w:rPr>
          <w:rFonts w:hint="eastAsia"/>
        </w:rPr>
        <w:t>。</w:t>
      </w:r>
      <w:commentRangeStart w:id="7"/>
      <w:ins w:id="8" w:author="Liangyue Song" w:date="2022-03-23T16:40:00Z">
        <w:r w:rsidR="00BD05CB">
          <w:rPr>
            <w:rFonts w:hint="eastAsia"/>
          </w:rPr>
          <w:t>同一件物品</w:t>
        </w:r>
      </w:ins>
      <w:ins w:id="9" w:author="Liangyue Song" w:date="2022-03-23T16:41:00Z">
        <w:r w:rsidR="00B97B88">
          <w:rPr>
            <w:rFonts w:hint="eastAsia"/>
          </w:rPr>
          <w:t>在</w:t>
        </w:r>
      </w:ins>
      <w:ins w:id="10" w:author="Liangyue Song" w:date="2022-03-23T16:44:00Z">
        <w:r w:rsidR="00B97B88">
          <w:rPr>
            <w:rFonts w:hint="eastAsia"/>
            <w:lang w:val="en-US"/>
          </w:rPr>
          <w:t>每一轮任务的每一次测试中都是相同的。</w:t>
        </w:r>
        <w:commentRangeEnd w:id="7"/>
        <w:r w:rsidR="00B97B88">
          <w:rPr>
            <w:rStyle w:val="CommentReference"/>
          </w:rPr>
          <w:commentReference w:id="7"/>
        </w:r>
      </w:ins>
    </w:p>
    <w:p w14:paraId="26B00C1B" w14:textId="489CF536" w:rsidR="000F0F77" w:rsidRDefault="000F0F77" w:rsidP="001265BB">
      <w:pPr>
        <w:rPr>
          <w:lang w:val="en-US"/>
        </w:rPr>
      </w:pPr>
    </w:p>
    <w:p w14:paraId="487801AB" w14:textId="20FE53BA" w:rsidR="000F0F77" w:rsidRDefault="000F0F77" w:rsidP="001265BB">
      <w:r>
        <w:rPr>
          <w:rFonts w:hint="eastAsia"/>
        </w:rPr>
        <w:t>A</w:t>
      </w:r>
      <w:r>
        <w:t xml:space="preserve">fter filling out the from by providing your participant name and demographic information, press “Begin session”. The experiment starts after you have pressed S on your keyboard. </w:t>
      </w:r>
    </w:p>
    <w:p w14:paraId="40830DE2" w14:textId="13E9F622" w:rsidR="000F0F77" w:rsidRDefault="000F0F77" w:rsidP="001265BB">
      <w:pPr>
        <w:rPr>
          <w:lang w:val="en-US"/>
        </w:rPr>
      </w:pPr>
      <w:r>
        <w:rPr>
          <w:rFonts w:hint="eastAsia"/>
          <w:lang w:val="en-US"/>
        </w:rPr>
        <w:t>在填写您的名字和个人信息的表格后，请点击“开始任务”按钮。我们的实验将在您按</w:t>
      </w:r>
      <w:r>
        <w:rPr>
          <w:rFonts w:hint="eastAsia"/>
          <w:lang w:val="en-US"/>
        </w:rPr>
        <w:t>S</w:t>
      </w:r>
      <w:r>
        <w:rPr>
          <w:rFonts w:hint="eastAsia"/>
          <w:lang w:val="en-US"/>
        </w:rPr>
        <w:t>键后正式开始。</w:t>
      </w:r>
    </w:p>
    <w:p w14:paraId="11944302" w14:textId="77777777" w:rsidR="000F0F77" w:rsidRDefault="000F0F77" w:rsidP="001265BB">
      <w:pPr>
        <w:rPr>
          <w:lang w:val="en-US"/>
        </w:rPr>
      </w:pPr>
    </w:p>
    <w:p w14:paraId="48F180B3" w14:textId="77777777" w:rsidR="000F0F77" w:rsidRDefault="000F0F77" w:rsidP="000F0F77">
      <w:r>
        <w:t xml:space="preserve">The task has 6 blocks with each 12 trials and will take 40 minutes to complete. </w:t>
      </w:r>
    </w:p>
    <w:p w14:paraId="12672F47" w14:textId="118668A6" w:rsidR="000F0F77" w:rsidRPr="000F0F77" w:rsidRDefault="000F0F77" w:rsidP="001265BB">
      <w:r>
        <w:rPr>
          <w:rFonts w:hint="eastAsia"/>
        </w:rPr>
        <w:t>本次任务共有六轮，每轮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次测试，</w:t>
      </w:r>
      <w:r w:rsidR="00BE7FC6">
        <w:rPr>
          <w:rFonts w:hint="eastAsia"/>
        </w:rPr>
        <w:t>完成任务大概</w:t>
      </w:r>
      <w:r>
        <w:rPr>
          <w:rFonts w:hint="eastAsia"/>
        </w:rPr>
        <w:t>需要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min</w:t>
      </w:r>
      <w:r w:rsidR="00BE7FC6">
        <w:rPr>
          <w:rFonts w:hint="eastAsia"/>
        </w:rPr>
        <w:t>。</w:t>
      </w:r>
    </w:p>
    <w:sectPr w:rsidR="000F0F77" w:rsidRPr="000F0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Liangyue Song" w:date="2022-03-23T16:06:00Z" w:initials="LS">
    <w:p w14:paraId="766C43A8" w14:textId="197570E9" w:rsidR="00224105" w:rsidRPr="00224105" w:rsidRDefault="0022410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 xml:space="preserve"> </w:t>
      </w:r>
      <w:r>
        <w:rPr>
          <w:lang w:val="en-US"/>
        </w:rPr>
        <w:t>suppose this sentence may raise some confusion, because after block1, pressing E may indicates the end of one trial</w:t>
      </w:r>
      <w:r w:rsidR="00BD05CB">
        <w:rPr>
          <w:lang w:val="en-US"/>
        </w:rPr>
        <w:t xml:space="preserve"> instead of picking it up.</w:t>
      </w:r>
    </w:p>
  </w:comment>
  <w:comment w:id="5" w:author="Liangyue Song" w:date="2022-03-23T16:38:00Z" w:initials="LS">
    <w:p w14:paraId="41198CAB" w14:textId="690C17BC" w:rsidR="00BD05CB" w:rsidRDefault="00BD05C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</w:t>
      </w:r>
      <w:r>
        <w:t xml:space="preserve"> add this sentence here thinking it might be helpful. Feel free to delete or rewrite it.</w:t>
      </w:r>
    </w:p>
  </w:comment>
  <w:comment w:id="7" w:author="Liangyue Song" w:date="2022-03-23T16:44:00Z" w:initials="LS">
    <w:p w14:paraId="7836483B" w14:textId="6ECB5559" w:rsidR="00B97B88" w:rsidRPr="00B97B88" w:rsidRDefault="00B97B88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The translation of the sentence I add.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6C43A8" w15:done="0"/>
  <w15:commentEx w15:paraId="41198CAB" w15:done="0"/>
  <w15:commentEx w15:paraId="783648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5C3EC" w16cex:dateUtc="2022-03-23T08:06:00Z"/>
  <w16cex:commentExtensible w16cex:durableId="25E5CB75" w16cex:dateUtc="2022-03-23T08:38:00Z"/>
  <w16cex:commentExtensible w16cex:durableId="25E5CD0B" w16cex:dateUtc="2022-03-23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6C43A8" w16cid:durableId="25E5C3EC"/>
  <w16cid:commentId w16cid:paraId="41198CAB" w16cid:durableId="25E5CB75"/>
  <w16cid:commentId w16cid:paraId="7836483B" w16cid:durableId="25E5CD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ngyue Song">
    <w15:presenceInfo w15:providerId="AD" w15:userId="S::ls767@cornell.edu::743ed6f9-62e9-4e85-89fb-eb3da55cf6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BB"/>
    <w:rsid w:val="000F0F77"/>
    <w:rsid w:val="001265BB"/>
    <w:rsid w:val="00176333"/>
    <w:rsid w:val="001E3CB5"/>
    <w:rsid w:val="00224105"/>
    <w:rsid w:val="00465CBC"/>
    <w:rsid w:val="00492B88"/>
    <w:rsid w:val="006631C0"/>
    <w:rsid w:val="008005CA"/>
    <w:rsid w:val="00921FAC"/>
    <w:rsid w:val="00942CED"/>
    <w:rsid w:val="00A42EC8"/>
    <w:rsid w:val="00B97B88"/>
    <w:rsid w:val="00BD05CB"/>
    <w:rsid w:val="00BD4036"/>
    <w:rsid w:val="00BE7FC6"/>
    <w:rsid w:val="00C45713"/>
    <w:rsid w:val="00DC73B6"/>
    <w:rsid w:val="00DE5648"/>
    <w:rsid w:val="00E24E17"/>
    <w:rsid w:val="00EC1D07"/>
    <w:rsid w:val="00EE4AB4"/>
    <w:rsid w:val="00EF3B03"/>
    <w:rsid w:val="00F1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15E8"/>
  <w15:chartTrackingRefBased/>
  <w15:docId w15:val="{8B6F511A-132D-430F-84AB-7D301235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2410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10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10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1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105"/>
    <w:rPr>
      <w:b/>
      <w:bCs/>
    </w:rPr>
  </w:style>
  <w:style w:type="paragraph" w:styleId="Revision">
    <w:name w:val="Revision"/>
    <w:hidden/>
    <w:uiPriority w:val="99"/>
    <w:semiHidden/>
    <w:rsid w:val="00465C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J.A. Quent</dc:creator>
  <cp:keywords/>
  <dc:description/>
  <cp:lastModifiedBy>J.A. Quent</cp:lastModifiedBy>
  <cp:revision>4</cp:revision>
  <dcterms:created xsi:type="dcterms:W3CDTF">2022-03-23T09:08:00Z</dcterms:created>
  <dcterms:modified xsi:type="dcterms:W3CDTF">2022-03-24T04:18:00Z</dcterms:modified>
</cp:coreProperties>
</file>